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A232CC">
      <w:r>
        <w:t>Pilot Study for CS294-4 project</w:t>
      </w:r>
    </w:p>
    <w:p w:rsidR="00000000" w:rsidRDefault="00A232CC"/>
    <w:p w:rsidR="00000000" w:rsidRDefault="00A232CC">
      <w:pPr>
        <w:rPr>
          <w:b/>
        </w:rPr>
      </w:pPr>
      <w:r>
        <w:rPr>
          <w:b/>
        </w:rPr>
        <w:t>Handout for Adam:</w:t>
      </w:r>
    </w:p>
    <w:p w:rsidR="00000000" w:rsidRDefault="00A232CC">
      <w:pPr>
        <w:rPr>
          <w:ins w:id="0" w:author="Andrew Begel" w:date="2002-02-24T17:26:00Z"/>
        </w:rPr>
      </w:pPr>
      <w:r>
        <w:t xml:space="preserve"> </w:t>
      </w:r>
      <w:r>
        <w:tab/>
        <w:t xml:space="preserve"> The project </w:t>
      </w:r>
      <w:del w:id="1" w:author="Andrew Begel" w:date="2002-02-24T17:18:00Z">
        <w:r>
          <w:delText xml:space="preserve">that </w:delText>
        </w:r>
      </w:del>
      <w:ins w:id="2" w:author="Andrew Begel" w:date="2002-02-24T17:18:00Z">
        <w:r>
          <w:t xml:space="preserve">in which </w:t>
        </w:r>
      </w:ins>
      <w:r>
        <w:t xml:space="preserve">we are participating </w:t>
      </w:r>
      <w:del w:id="3" w:author="Andrew Begel" w:date="2002-02-24T17:18:00Z">
        <w:r>
          <w:delText xml:space="preserve">in </w:delText>
        </w:r>
      </w:del>
      <w:r>
        <w:t xml:space="preserve">is part of a graduate course in UC Berkeley that </w:t>
      </w:r>
      <w:ins w:id="4" w:author="Andrew Begel" w:date="2002-02-24T17:18:00Z">
        <w:r>
          <w:t>studies assistive technologies for disabled people. We have broken into project groups to study how a p</w:t>
        </w:r>
        <w:r>
          <w:t xml:space="preserve">articular </w:t>
        </w:r>
      </w:ins>
      <w:ins w:id="5" w:author="Andrew Begel" w:date="2002-02-24T17:19:00Z">
        <w:r>
          <w:t xml:space="preserve">new </w:t>
        </w:r>
      </w:ins>
      <w:ins w:id="6" w:author="Andrew Begel" w:date="2002-02-24T17:18:00Z">
        <w:r>
          <w:t xml:space="preserve">technology may </w:t>
        </w:r>
      </w:ins>
      <w:ins w:id="7" w:author="Andrew Begel" w:date="2002-02-24T17:19:00Z">
        <w:r>
          <w:t xml:space="preserve">prove useful. Our group, </w:t>
        </w:r>
      </w:ins>
      <w:del w:id="8" w:author="Andrew Begel" w:date="2002-02-24T17:20:00Z">
        <w:r>
          <w:delText>attempt to explore different areas where existing technology can be modified to assist disabled people—access and usage—in the Computer Science Field.</w:delText>
        </w:r>
        <w:r>
          <w:br/>
          <w:delText xml:space="preserve"> </w:delText>
        </w:r>
        <w:r>
          <w:tab/>
          <w:delText>The class has broken to few sub-groups one of whi</w:delText>
        </w:r>
        <w:r>
          <w:delText>ch</w:delText>
        </w:r>
      </w:del>
      <w:ins w:id="9" w:author="Andrew Begel" w:date="2002-02-24T17:20:00Z">
        <w:r>
          <w:t>made up of</w:t>
        </w:r>
      </w:ins>
      <w:r>
        <w:t xml:space="preserve"> Andy (a Ph.D. candidate, Computer Science) and Safi (undergraduate, Public Policy and Disability)</w:t>
      </w:r>
      <w:ins w:id="10" w:author="Andrew Begel" w:date="2002-02-24T17:20:00Z">
        <w:r>
          <w:t>, is</w:t>
        </w:r>
      </w:ins>
      <w:del w:id="11" w:author="Andrew Begel" w:date="2002-02-24T17:20:00Z">
        <w:r>
          <w:delText xml:space="preserve"> are </w:delText>
        </w:r>
      </w:del>
      <w:r>
        <w:t xml:space="preserve">collecting data and experimenting with </w:t>
      </w:r>
      <w:del w:id="12" w:author="Andrew Begel" w:date="2002-02-24T17:20:00Z">
        <w:r>
          <w:delText xml:space="preserve">some </w:delText>
        </w:r>
      </w:del>
      <w:ins w:id="13" w:author="Andrew Begel" w:date="2002-02-24T17:20:00Z">
        <w:r>
          <w:t xml:space="preserve">new </w:t>
        </w:r>
      </w:ins>
      <w:r>
        <w:t>software</w:t>
      </w:r>
      <w:ins w:id="14" w:author="Andrew Begel" w:date="2002-02-24T17:21:00Z">
        <w:r>
          <w:t xml:space="preserve"> for improving navigation in word processor</w:t>
        </w:r>
      </w:ins>
      <w:r>
        <w:t>.</w:t>
      </w:r>
      <w:r>
        <w:br/>
        <w:t xml:space="preserve"> </w:t>
      </w:r>
      <w:r>
        <w:tab/>
        <w:t>It is important for us, the author</w:t>
      </w:r>
      <w:r>
        <w:t xml:space="preserve">s of this project, to have the nature of the proposed modifications unknown to the participants until the time of the actual experiments.  Additionally, we would like to collect some </w:t>
      </w:r>
      <w:del w:id="15" w:author="Andrew Begel" w:date="2002-02-24T17:21:00Z">
        <w:r>
          <w:delText xml:space="preserve">biomedical </w:delText>
        </w:r>
      </w:del>
      <w:ins w:id="16" w:author="Andrew Begel" w:date="2002-02-24T17:21:00Z">
        <w:r>
          <w:t xml:space="preserve">biographical </w:t>
        </w:r>
      </w:ins>
      <w:r>
        <w:t>background—</w:t>
      </w:r>
      <w:r>
        <w:rPr>
          <w:u w:val="single"/>
        </w:rPr>
        <w:t>which will remain absolutely confident</w:t>
      </w:r>
      <w:r>
        <w:rPr>
          <w:u w:val="single"/>
        </w:rPr>
        <w:t>ial</w:t>
      </w:r>
      <w:r>
        <w:t>—in order to compare and contrast it with the results of these experiments.</w:t>
      </w:r>
      <w:r>
        <w:br/>
        <w:t xml:space="preserve"> </w:t>
      </w:r>
      <w:r>
        <w:tab/>
        <w:t>This project has six similar, yet not identical, parts and could take between 2-3 minutes and up to 10 minutes each</w:t>
      </w:r>
      <w:ins w:id="17" w:author="Andrew Begel" w:date="2002-02-24T17:27:00Z">
        <w:r>
          <w:t>, after an initial voice recognition training period of up t</w:t>
        </w:r>
        <w:r>
          <w:t>o 30 minutes (if necessary)</w:t>
        </w:r>
      </w:ins>
      <w:r>
        <w:t>.  It is not a contest</w:t>
      </w:r>
      <w:del w:id="18" w:author="Andrew Begel" w:date="2002-02-24T17:22:00Z">
        <w:r>
          <w:delText xml:space="preserve"> ample </w:delText>
        </w:r>
      </w:del>
      <w:ins w:id="19" w:author="Andrew Begel" w:date="2002-02-24T17:22:00Z">
        <w:r>
          <w:t xml:space="preserve">; </w:t>
        </w:r>
      </w:ins>
      <w:r>
        <w:t>we are anticipating</w:t>
      </w:r>
      <w:del w:id="20" w:author="Andrew Begel" w:date="2002-02-24T17:22:00Z">
        <w:r>
          <w:delText>,</w:delText>
        </w:r>
      </w:del>
      <w:r>
        <w:t xml:space="preserve"> </w:t>
      </w:r>
      <w:del w:id="21" w:author="Andrew Begel" w:date="2002-02-24T17:22:00Z">
        <w:r>
          <w:delText xml:space="preserve">beforehand, </w:delText>
        </w:r>
      </w:del>
      <w:ins w:id="22" w:author="Andrew Begel" w:date="2002-02-24T17:22:00Z">
        <w:r>
          <w:t xml:space="preserve"> </w:t>
        </w:r>
      </w:ins>
      <w:r>
        <w:t>significant variations between different volunteers, as well as differences within the individual’s own various tasks</w:t>
      </w:r>
      <w:del w:id="23" w:author="Andrew Begel" w:date="2002-02-24T17:23:00Z">
        <w:r>
          <w:delText>.</w:delText>
        </w:r>
        <w:r>
          <w:br/>
          <w:delText xml:space="preserve"> </w:delText>
        </w:r>
        <w:r>
          <w:tab/>
        </w:r>
      </w:del>
      <w:del w:id="24" w:author="Andrew Begel" w:date="2002-02-24T17:25:00Z">
        <w:r>
          <w:delText>Such experiments if done in a natural setti</w:delText>
        </w:r>
        <w:r>
          <w:delText>ng could bring valuable information that can later utilized to make important changes in existing products</w:delText>
        </w:r>
      </w:del>
      <w:del w:id="25" w:author="Andrew Begel" w:date="2002-02-24T17:23:00Z">
        <w:r>
          <w:delText>,</w:delText>
        </w:r>
      </w:del>
      <w:del w:id="26" w:author="Andrew Begel" w:date="2002-02-24T17:25:00Z">
        <w:r>
          <w:delText xml:space="preserve"> which are not currently catered to disabled people, or even to incorporate some of these ideas in the original research and development of new produ</w:delText>
        </w:r>
        <w:r>
          <w:delText>cts.</w:delText>
        </w:r>
        <w:r>
          <w:br/>
          <w:delText xml:space="preserve"> </w:delText>
        </w:r>
        <w:r>
          <w:tab/>
        </w:r>
      </w:del>
      <w:r>
        <w:t xml:space="preserve">We would like to emphasize that this experiment should be approached at as a fun activity and a contributing effort. </w:t>
      </w:r>
      <w:del w:id="27" w:author="Andrew Begel" w:date="2002-02-24T17:25:00Z">
        <w:r>
          <w:delText xml:space="preserve"> We, Andy and Safi, offers our cooperation and respect to the volunteers for this project and have no doubts that at the end of it, </w:delText>
        </w:r>
        <w:r>
          <w:delText>the participants will look at it with fond memories and sense of pride and accomplishment.</w:delText>
        </w:r>
      </w:del>
      <w:r>
        <w:br/>
        <w:t xml:space="preserve"> </w:t>
      </w:r>
      <w:r>
        <w:tab/>
      </w:r>
    </w:p>
    <w:p w:rsidR="00000000" w:rsidRDefault="00A232CC">
      <w:pPr>
        <w:numPr>
          <w:ins w:id="28" w:author="Andrew Begel" w:date="2002-02-24T17:26:00Z"/>
        </w:numPr>
        <w:rPr>
          <w:b/>
        </w:rPr>
      </w:pPr>
      <w:r>
        <w:rPr>
          <w:u w:val="single"/>
        </w:rPr>
        <w:t>The following</w:t>
      </w:r>
      <w:del w:id="29" w:author="Andrew Begel" w:date="2002-02-24T17:26:00Z">
        <w:r>
          <w:rPr>
            <w:u w:val="single"/>
          </w:rPr>
          <w:delText xml:space="preserve"> is</w:delText>
        </w:r>
      </w:del>
      <w:ins w:id="30" w:author="Andrew Begel" w:date="2002-02-24T17:26:00Z">
        <w:r>
          <w:rPr>
            <w:u w:val="single"/>
          </w:rPr>
          <w:t>are</w:t>
        </w:r>
      </w:ins>
      <w:r>
        <w:rPr>
          <w:u w:val="single"/>
        </w:rPr>
        <w:t xml:space="preserve"> some clarifications for the biographical questionnaire</w:t>
      </w:r>
      <w:proofErr w:type="gramStart"/>
      <w:r>
        <w:rPr>
          <w:u w:val="single"/>
        </w:rPr>
        <w:t>:</w:t>
      </w:r>
      <w:proofErr w:type="gramEnd"/>
      <w:r>
        <w:br/>
        <w:t>Each question might broken into smaller different categories.  Please answer each cate</w:t>
      </w:r>
      <w:r>
        <w:t>gory to the best of your knowledge.  If you have no information for some of these categories please indicate it with N/A (= not applicable).  In addition to these direct and specific questions, please feel free to voice your opinion about related aspects o</w:t>
      </w:r>
      <w:r>
        <w:t xml:space="preserve">f the specific question, as well as the more general idea.  If you refer to a specific question please indicate it with the assigned </w:t>
      </w:r>
      <w:del w:id="31" w:author="Andrew Begel" w:date="2002-02-24T17:26:00Z">
        <w:r>
          <w:delText>No.</w:delText>
        </w:r>
      </w:del>
      <w:ins w:id="32" w:author="Andrew Begel" w:date="2002-02-24T17:26:00Z">
        <w:r>
          <w:t>number</w:t>
        </w:r>
      </w:ins>
      <w:r>
        <w:t xml:space="preserve"> of the appropriate section next to your answer.</w:t>
      </w:r>
      <w:r>
        <w:br/>
        <w:t xml:space="preserve"> </w:t>
      </w:r>
      <w:r>
        <w:tab/>
      </w:r>
      <w:del w:id="33" w:author="Andrew Begel" w:date="2002-02-24T17:26:00Z">
        <w:r>
          <w:delText>At any time during this questionnaire task feel free to stop an</w:delText>
        </w:r>
        <w:r>
          <w:delText xml:space="preserve">d think, to refresh your memory or to take a break. If you feel too anxious, distracted or distraught during any portion of this project </w:delText>
        </w:r>
        <w:r>
          <w:rPr>
            <w:u w:val="single"/>
          </w:rPr>
          <w:delText>do not force yourself against your own will to continue or complete this project.</w:delText>
        </w:r>
        <w:r>
          <w:rPr>
            <w:b/>
          </w:rPr>
          <w:delText xml:space="preserve">  You can always restart at a later ti</w:delText>
        </w:r>
        <w:r>
          <w:rPr>
            <w:b/>
          </w:rPr>
          <w:delText>me!</w:delText>
        </w:r>
        <w:r>
          <w:rPr>
            <w:b/>
          </w:rPr>
          <w:br/>
          <w:delText xml:space="preserve"> </w:delText>
        </w:r>
      </w:del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000000" w:rsidRDefault="00A232CC"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Thank you and good </w:t>
      </w:r>
      <w:proofErr w:type="gramStart"/>
      <w:r>
        <w:t>l</w:t>
      </w:r>
      <w:ins w:id="34" w:author="Andrew Begel" w:date="2002-02-24T17:26:00Z">
        <w:r>
          <w:t>u</w:t>
        </w:r>
      </w:ins>
      <w:proofErr w:type="gramEnd"/>
      <w:del w:id="35" w:author="Andrew Begel" w:date="2002-02-24T17:26:00Z">
        <w:r>
          <w:delText>a</w:delText>
        </w:r>
      </w:del>
      <w:r>
        <w:t>ck.</w:t>
      </w:r>
      <w:r>
        <w:br/>
      </w:r>
    </w:p>
    <w:p w:rsidR="00000000" w:rsidRDefault="00A232CC">
      <w:r>
        <w:tab/>
      </w:r>
      <w:r>
        <w:rPr>
          <w:b/>
          <w:sz w:val="32"/>
        </w:rPr>
        <w:t xml:space="preserve">Andy, the following is my contribution.  The suggestion in bold fonts and </w:t>
      </w:r>
      <w:proofErr w:type="gramStart"/>
      <w:r>
        <w:rPr>
          <w:b/>
          <w:sz w:val="32"/>
        </w:rPr>
        <w:t>inside  [</w:t>
      </w:r>
      <w:proofErr w:type="gramEnd"/>
      <w:r>
        <w:rPr>
          <w:b/>
          <w:sz w:val="32"/>
        </w:rPr>
        <w:t>brackets] I feel strongly about.  The</w:t>
      </w:r>
      <w:r>
        <w:rPr>
          <w:b/>
          <w:i/>
          <w:sz w:val="32"/>
        </w:rPr>
        <w:t xml:space="preserve"> italic comments</w:t>
      </w:r>
      <w:r>
        <w:rPr>
          <w:b/>
          <w:sz w:val="32"/>
        </w:rPr>
        <w:t xml:space="preserve"> are to your consideration.  Safi</w:t>
      </w:r>
      <w:r>
        <w:t xml:space="preserve"> </w:t>
      </w:r>
    </w:p>
    <w:p w:rsidR="00000000" w:rsidRDefault="00A232CC"/>
    <w:p w:rsidR="00000000" w:rsidRDefault="00A232CC">
      <w:r>
        <w:t xml:space="preserve">Pre-interview: </w:t>
      </w:r>
    </w:p>
    <w:p w:rsidR="00000000" w:rsidRDefault="00A232CC">
      <w:pPr>
        <w:numPr>
          <w:ilvl w:val="0"/>
          <w:numId w:val="4"/>
        </w:numPr>
      </w:pPr>
      <w:r>
        <w:t>Age/Sex/Job/Major</w:t>
      </w:r>
    </w:p>
    <w:p w:rsidR="00000000" w:rsidRDefault="00A232CC">
      <w:pPr>
        <w:numPr>
          <w:ilvl w:val="0"/>
          <w:numId w:val="4"/>
        </w:numPr>
      </w:pPr>
      <w:r>
        <w:t>Functio</w:t>
      </w:r>
      <w:r>
        <w:t>nal impairment history</w:t>
      </w:r>
    </w:p>
    <w:p w:rsidR="00000000" w:rsidRDefault="00A232CC">
      <w:pPr>
        <w:numPr>
          <w:ilvl w:val="0"/>
          <w:numId w:val="4"/>
        </w:numPr>
      </w:pPr>
      <w:r>
        <w:t>Experience with assistive technologies (and history)</w:t>
      </w:r>
    </w:p>
    <w:p w:rsidR="00000000" w:rsidRDefault="00A232CC">
      <w:pPr>
        <w:numPr>
          <w:ilvl w:val="0"/>
          <w:numId w:val="4"/>
        </w:numPr>
      </w:pPr>
      <w:r>
        <w:t>Experience with speech recognition</w:t>
      </w:r>
      <w:r>
        <w:rPr>
          <w:b/>
        </w:rPr>
        <w:t xml:space="preserve"> [length, proficiency, attitude toward, initial training time/length]</w:t>
      </w:r>
    </w:p>
    <w:p w:rsidR="00000000" w:rsidRDefault="00A232CC">
      <w:pPr>
        <w:numPr>
          <w:ilvl w:val="0"/>
          <w:numId w:val="4"/>
        </w:numPr>
      </w:pPr>
      <w:r>
        <w:t>Expectations</w:t>
      </w:r>
      <w:r>
        <w:rPr>
          <w:b/>
        </w:rPr>
        <w:t xml:space="preserve"> [speed, errors, other difficulties]</w:t>
      </w:r>
    </w:p>
    <w:p w:rsidR="00000000" w:rsidRDefault="00A232CC">
      <w:pPr>
        <w:numPr>
          <w:ilvl w:val="0"/>
          <w:numId w:val="4"/>
        </w:numPr>
      </w:pPr>
      <w:r>
        <w:t>Level of satisfaction/dissa</w:t>
      </w:r>
      <w:r>
        <w:t>tisfaction with current tools in editing documents</w:t>
      </w:r>
    </w:p>
    <w:p w:rsidR="00000000" w:rsidRDefault="00A232CC"/>
    <w:p w:rsidR="00000000" w:rsidRDefault="00A232CC">
      <w:r>
        <w:lastRenderedPageBreak/>
        <w:t>Post-interview:</w:t>
      </w:r>
    </w:p>
    <w:p w:rsidR="00000000" w:rsidRDefault="00A232CC">
      <w:pPr>
        <w:numPr>
          <w:ilvl w:val="0"/>
          <w:numId w:val="5"/>
        </w:numPr>
      </w:pPr>
      <w:r>
        <w:t>During the task, did you feel anxious or pressured?</w:t>
      </w:r>
    </w:p>
    <w:p w:rsidR="00000000" w:rsidRDefault="00A232CC">
      <w:pPr>
        <w:numPr>
          <w:ilvl w:val="0"/>
          <w:numId w:val="5"/>
        </w:numPr>
      </w:pPr>
      <w:r>
        <w:t>Which was the easiest to use/hardest to use and why?</w:t>
      </w:r>
    </w:p>
    <w:p w:rsidR="00000000" w:rsidRDefault="00A232CC">
      <w:pPr>
        <w:numPr>
          <w:ilvl w:val="0"/>
          <w:numId w:val="5"/>
        </w:numPr>
      </w:pPr>
      <w:r>
        <w:t xml:space="preserve">If you were designing this, how would you change it? </w:t>
      </w:r>
      <w:proofErr w:type="gramStart"/>
      <w:r>
        <w:t>what</w:t>
      </w:r>
      <w:proofErr w:type="gramEnd"/>
      <w:r>
        <w:t xml:space="preserve"> would you keep the same?</w:t>
      </w:r>
    </w:p>
    <w:p w:rsidR="00000000" w:rsidRDefault="00A232CC">
      <w:pPr>
        <w:numPr>
          <w:ilvl w:val="0"/>
          <w:numId w:val="5"/>
        </w:numPr>
      </w:pPr>
      <w:r>
        <w:t>Compare and contrast to existing assistive devices/equipment you usually use.</w:t>
      </w:r>
      <w:r>
        <w:rPr>
          <w:b/>
        </w:rPr>
        <w:t xml:space="preserve"> [ease of learning, usage, difficulties: space, light and noise, upgrading and maintenance ideas]</w:t>
      </w:r>
    </w:p>
    <w:p w:rsidR="00000000" w:rsidRDefault="00A232CC">
      <w:pPr>
        <w:numPr>
          <w:ilvl w:val="0"/>
          <w:numId w:val="5"/>
        </w:numPr>
      </w:pPr>
      <w:r>
        <w:t xml:space="preserve">Did you like it/hate it? How much satisfaction? </w:t>
      </w:r>
    </w:p>
    <w:p w:rsidR="00000000" w:rsidRDefault="00A232CC">
      <w:pPr>
        <w:numPr>
          <w:ilvl w:val="0"/>
          <w:numId w:val="5"/>
        </w:numPr>
      </w:pPr>
      <w:r>
        <w:t xml:space="preserve">Was the task solvable? </w:t>
      </w:r>
    </w:p>
    <w:p w:rsidR="00000000" w:rsidRDefault="00A232CC">
      <w:pPr>
        <w:numPr>
          <w:ilvl w:val="0"/>
          <w:numId w:val="5"/>
        </w:numPr>
      </w:pPr>
      <w:r>
        <w:t xml:space="preserve">Is this </w:t>
      </w:r>
      <w:r>
        <w:t>task typical?</w:t>
      </w:r>
      <w:r>
        <w:rPr>
          <w:b/>
        </w:rPr>
        <w:t xml:space="preserve"> [</w:t>
      </w:r>
      <w:proofErr w:type="gramStart"/>
      <w:r>
        <w:rPr>
          <w:b/>
        </w:rPr>
        <w:t>what</w:t>
      </w:r>
      <w:proofErr w:type="gramEnd"/>
      <w:r>
        <w:rPr>
          <w:b/>
        </w:rPr>
        <w:t xml:space="preserve"> other means you currently use for these specific tasks?  Are you aware of other solutions?  Did you try them?]</w:t>
      </w:r>
    </w:p>
    <w:p w:rsidR="00000000" w:rsidRDefault="00A232CC">
      <w:pPr>
        <w:numPr>
          <w:ilvl w:val="0"/>
          <w:numId w:val="5"/>
        </w:numPr>
      </w:pPr>
      <w:r>
        <w:t>Might this be easier to use with more training?</w:t>
      </w:r>
    </w:p>
    <w:p w:rsidR="00000000" w:rsidRDefault="00A232CC">
      <w:pPr>
        <w:numPr>
          <w:ilvl w:val="0"/>
          <w:numId w:val="5"/>
        </w:numPr>
      </w:pPr>
      <w:r>
        <w:t>Might there be another population of people who would benefit from these tech</w:t>
      </w:r>
      <w:r>
        <w:t>nologies?</w:t>
      </w:r>
      <w:r>
        <w:br/>
      </w:r>
    </w:p>
    <w:p w:rsidR="00000000" w:rsidRDefault="00A232CC">
      <w:r>
        <w:t xml:space="preserve">   </w:t>
      </w:r>
      <w:r>
        <w:rPr>
          <w:b/>
        </w:rPr>
        <w:t xml:space="preserve">  [10. Can you guess/predict the advantages or disadvantages these modifications might give you in school?  Future work?</w:t>
      </w:r>
    </w:p>
    <w:p w:rsidR="00000000" w:rsidRDefault="00A232CC">
      <w:r>
        <w:t>Four people</w:t>
      </w:r>
    </w:p>
    <w:p w:rsidR="00000000" w:rsidRDefault="00A232CC">
      <w:pPr>
        <w:rPr>
          <w:rPrChange w:id="36" w:author="Andrew Begel" w:date="2002-02-24T17:28:00Z">
            <w:rPr/>
          </w:rPrChange>
        </w:rPr>
      </w:pPr>
      <w:r>
        <w:t xml:space="preserve">Six Experiments each   </w:t>
      </w:r>
      <w:r>
        <w:rPr>
          <w:i/>
        </w:rPr>
        <w:t xml:space="preserve">  </w:t>
      </w:r>
      <w:proofErr w:type="gramStart"/>
      <w:r>
        <w:rPr>
          <w:i/>
        </w:rPr>
        <w:t>On</w:t>
      </w:r>
      <w:proofErr w:type="gramEnd"/>
      <w:r>
        <w:rPr>
          <w:i/>
        </w:rPr>
        <w:t xml:space="preserve"> the same computer?  With their original voice recognition file?  Retraining?</w:t>
      </w:r>
      <w:ins w:id="37" w:author="Andrew Begel" w:date="2002-02-24T17:28:00Z">
        <w:r>
          <w:rPr>
            <w:i/>
          </w:rPr>
          <w:t xml:space="preserve">  </w:t>
        </w:r>
        <w:r>
          <w:t>I t</w:t>
        </w:r>
        <w:r>
          <w:t>hink we should train them on whatever software we use, unless they’ve already been trained on the same one and we can run it on the test computer.</w:t>
        </w:r>
      </w:ins>
    </w:p>
    <w:p w:rsidR="00000000" w:rsidRDefault="00A232CC"/>
    <w:p w:rsidR="00000000" w:rsidRDefault="00A232CC">
      <w:pPr>
        <w:rPr>
          <w:b/>
        </w:rPr>
      </w:pPr>
      <w:r>
        <w:t xml:space="preserve">First Experiment: A document the person </w:t>
      </w:r>
      <w:proofErr w:type="gramStart"/>
      <w:r>
        <w:t>wrote</w:t>
      </w:r>
      <w:r>
        <w:rPr>
          <w:b/>
        </w:rPr>
        <w:t xml:space="preserve">  [</w:t>
      </w:r>
      <w:proofErr w:type="gramEnd"/>
      <w:r>
        <w:rPr>
          <w:b/>
        </w:rPr>
        <w:t>Perhaps few weeks earlier to avoid perfect memory situation?</w:t>
      </w:r>
      <w:r>
        <w:rPr>
          <w:b/>
        </w:rPr>
        <w:t>]</w:t>
      </w:r>
      <w:ins w:id="38" w:author="Andrew Begel" w:date="2002-02-24T17:28:00Z">
        <w:r>
          <w:rPr>
            <w:b/>
          </w:rPr>
          <w:t xml:space="preserve"> </w:t>
        </w:r>
      </w:ins>
    </w:p>
    <w:p w:rsidR="00000000" w:rsidRDefault="00A232CC">
      <w:pPr>
        <w:rPr>
          <w:rPrChange w:id="39" w:author="Andrew Begel" w:date="2002-02-24T17:29:00Z">
            <w:rPr/>
          </w:rPrChange>
        </w:rPr>
      </w:pPr>
      <w:r>
        <w:t xml:space="preserve">Second: A document we wrote, but they read before the experiment </w:t>
      </w:r>
      <w:proofErr w:type="gramStart"/>
      <w:r>
        <w:t>starts</w:t>
      </w:r>
      <w:r>
        <w:rPr>
          <w:b/>
        </w:rPr>
        <w:t xml:space="preserve">  [</w:t>
      </w:r>
      <w:proofErr w:type="gramEnd"/>
      <w:r>
        <w:rPr>
          <w:b/>
        </w:rPr>
        <w:t>Length of time to get familiar with this text: fix time or until finish to read?  How many times to read it over, if that all?]</w:t>
      </w:r>
      <w:ins w:id="40" w:author="Andrew Begel" w:date="2002-02-24T17:29:00Z">
        <w:r>
          <w:rPr>
            <w:b/>
          </w:rPr>
          <w:t xml:space="preserve">  </w:t>
        </w:r>
        <w:r>
          <w:t xml:space="preserve">They should read it once, however long that takes </w:t>
        </w:r>
        <w:r>
          <w:t>them.</w:t>
        </w:r>
      </w:ins>
    </w:p>
    <w:p w:rsidR="00000000" w:rsidRDefault="00A232CC">
      <w:r>
        <w:t>Third: A document we wrote that they don’t get a chance to look at</w:t>
      </w:r>
    </w:p>
    <w:p w:rsidR="00000000" w:rsidRDefault="00A232CC"/>
    <w:p w:rsidR="00000000" w:rsidRDefault="00A232CC">
      <w:r>
        <w:t xml:space="preserve">Round: </w:t>
      </w:r>
    </w:p>
    <w:p w:rsidR="00000000" w:rsidRDefault="00A232CC">
      <w:pPr>
        <w:numPr>
          <w:ilvl w:val="0"/>
          <w:numId w:val="3"/>
        </w:numPr>
      </w:pPr>
      <w:r>
        <w:t>dragon/viavoice navigation commands</w:t>
      </w:r>
    </w:p>
    <w:p w:rsidR="00000000" w:rsidRDefault="00A232CC">
      <w:pPr>
        <w:numPr>
          <w:ilvl w:val="0"/>
          <w:numId w:val="3"/>
        </w:numPr>
      </w:pPr>
      <w:r>
        <w:t>keyboard + mouse commands</w:t>
      </w:r>
    </w:p>
    <w:p w:rsidR="00000000" w:rsidRDefault="00A232CC">
      <w:pPr>
        <w:numPr>
          <w:ilvl w:val="0"/>
          <w:numId w:val="3"/>
        </w:numPr>
      </w:pPr>
      <w:proofErr w:type="gramStart"/>
      <w:r>
        <w:t>wizard</w:t>
      </w:r>
      <w:proofErr w:type="gramEnd"/>
      <w:r>
        <w:t xml:space="preserve"> of oz for our stuff.</w:t>
      </w:r>
    </w:p>
    <w:p w:rsidR="00000000" w:rsidRDefault="00A232CC"/>
    <w:p w:rsidR="00000000" w:rsidRDefault="00A232CC">
      <w:r>
        <w:t>Documents are max 3-4 pages. Discuss formatting.</w:t>
      </w:r>
    </w:p>
    <w:p w:rsidR="00000000" w:rsidRDefault="00A232CC"/>
    <w:p w:rsidR="00000000" w:rsidRDefault="00A232CC">
      <w:r>
        <w:t>Tasks:</w:t>
      </w:r>
    </w:p>
    <w:p w:rsidR="00000000" w:rsidRDefault="00A232CC">
      <w:pPr>
        <w:numPr>
          <w:ilvl w:val="0"/>
          <w:numId w:val="1"/>
        </w:numPr>
      </w:pPr>
      <w:r>
        <w:t xml:space="preserve">Find a sentence/paragraph </w:t>
      </w:r>
      <w:r>
        <w:t>about “something”. Be vague, no exact words.</w:t>
      </w:r>
      <w:r>
        <w:rPr>
          <w:b/>
        </w:rPr>
        <w:t xml:space="preserve">  [Does the location of our target significant?  I think yes!  Too short of a search as well as too long might have completely different reasoning for performance.  Additionally, do we start with the top of the d</w:t>
      </w:r>
      <w:r>
        <w:rPr>
          <w:b/>
        </w:rPr>
        <w:t>ocument—scrolling up/down is equivalent?  I think that the scrolling should incorporate at least one crossover between pages]</w:t>
      </w:r>
      <w:ins w:id="41" w:author="Andrew Begel" w:date="2002-02-24T17:29:00Z">
        <w:r>
          <w:rPr>
            <w:b/>
          </w:rPr>
          <w:t xml:space="preserve"> </w:t>
        </w:r>
        <w:r>
          <w:t>Sure. Then we can have three searches. One within the page, one to another page.</w:t>
        </w:r>
      </w:ins>
      <w:ins w:id="42" w:author="Andrew Begel" w:date="2002-02-24T17:30:00Z">
        <w:r>
          <w:t xml:space="preserve"> </w:t>
        </w:r>
        <w:proofErr w:type="gramStart"/>
        <w:r>
          <w:t>and</w:t>
        </w:r>
        <w:proofErr w:type="gramEnd"/>
        <w:r>
          <w:t xml:space="preserve"> one backwards to a previous page.</w:t>
        </w:r>
      </w:ins>
    </w:p>
    <w:p w:rsidR="00000000" w:rsidRDefault="00A232CC">
      <w:pPr>
        <w:numPr>
          <w:ilvl w:val="0"/>
          <w:numId w:val="1"/>
        </w:numPr>
      </w:pPr>
      <w:r>
        <w:lastRenderedPageBreak/>
        <w:t>Select a ph</w:t>
      </w:r>
      <w:r>
        <w:t>rase/sentence or multiple contiguous sentences near the target site.</w:t>
      </w:r>
      <w:r>
        <w:rPr>
          <w:b/>
        </w:rPr>
        <w:t xml:space="preserve"> [I would like to experiment with a sentence which written over partial of two different lines]</w:t>
      </w:r>
      <w:ins w:id="43" w:author="Andrew Begel" w:date="2002-02-24T17:30:00Z">
        <w:r>
          <w:rPr>
            <w:b/>
          </w:rPr>
          <w:t xml:space="preserve"> </w:t>
        </w:r>
        <w:r>
          <w:t>ok.</w:t>
        </w:r>
      </w:ins>
    </w:p>
    <w:p w:rsidR="00000000" w:rsidRDefault="00A232CC"/>
    <w:p w:rsidR="00000000" w:rsidRDefault="00A232CC">
      <w:r>
        <w:t>Metrics for each task:</w:t>
      </w:r>
    </w:p>
    <w:p w:rsidR="00000000" w:rsidRDefault="00A232CC">
      <w:pPr>
        <w:numPr>
          <w:ilvl w:val="0"/>
          <w:numId w:val="2"/>
        </w:numPr>
      </w:pPr>
      <w:r>
        <w:t>Time to completion.</w:t>
      </w:r>
      <w:r>
        <w:br/>
      </w:r>
      <w:r>
        <w:rPr>
          <w:b/>
          <w:sz w:val="28"/>
        </w:rPr>
        <w:t>[I truly believe that we should consider, or</w:t>
      </w:r>
      <w:r>
        <w:rPr>
          <w:b/>
          <w:sz w:val="28"/>
        </w:rPr>
        <w:t xml:space="preserve"> at least mention—without action, the idea of different types of errors: </w:t>
      </w:r>
      <w:r>
        <w:rPr>
          <w:b/>
          <w:i/>
          <w:sz w:val="32"/>
        </w:rPr>
        <w:t>physical</w:t>
      </w:r>
      <w:r>
        <w:rPr>
          <w:b/>
          <w:sz w:val="28"/>
        </w:rPr>
        <w:t xml:space="preserve">, </w:t>
      </w:r>
      <w:proofErr w:type="gramStart"/>
      <w:r>
        <w:rPr>
          <w:b/>
          <w:i/>
          <w:sz w:val="32"/>
        </w:rPr>
        <w:t>perceptual</w:t>
      </w:r>
      <w:r>
        <w:rPr>
          <w:b/>
          <w:sz w:val="28"/>
        </w:rPr>
        <w:t xml:space="preserve">  (</w:t>
      </w:r>
      <w:proofErr w:type="gramEnd"/>
      <w:r>
        <w:rPr>
          <w:b/>
          <w:sz w:val="28"/>
          <w:u w:val="single"/>
        </w:rPr>
        <w:t>Coordination</w:t>
      </w:r>
      <w:r>
        <w:rPr>
          <w:b/>
          <w:sz w:val="28"/>
        </w:rPr>
        <w:t xml:space="preserve"> of screen interface with cursor’s actual location,</w:t>
      </w:r>
      <w:r>
        <w:rPr>
          <w:b/>
          <w:sz w:val="28"/>
          <w:u w:val="single"/>
        </w:rPr>
        <w:t xml:space="preserve"> pace:</w:t>
      </w:r>
      <w:r>
        <w:rPr>
          <w:b/>
          <w:sz w:val="28"/>
        </w:rPr>
        <w:t xml:space="preserve"> actual speed versus the appropriate scrolling speed for the person,</w:t>
      </w:r>
      <w:r>
        <w:rPr>
          <w:b/>
          <w:sz w:val="28"/>
          <w:u w:val="single"/>
        </w:rPr>
        <w:t xml:space="preserve"> space.)</w:t>
      </w:r>
      <w:r>
        <w:rPr>
          <w:b/>
          <w:sz w:val="28"/>
        </w:rPr>
        <w:t xml:space="preserve"> and </w:t>
      </w:r>
      <w:r>
        <w:rPr>
          <w:b/>
          <w:i/>
          <w:sz w:val="32"/>
        </w:rPr>
        <w:t>cognitive</w:t>
      </w:r>
      <w:r>
        <w:rPr>
          <w:b/>
          <w:sz w:val="28"/>
        </w:rPr>
        <w:t xml:space="preserve"> </w:t>
      </w:r>
      <w:r>
        <w:rPr>
          <w:b/>
          <w:sz w:val="28"/>
        </w:rPr>
        <w:t xml:space="preserve"> (</w:t>
      </w:r>
      <w:r>
        <w:rPr>
          <w:b/>
          <w:sz w:val="28"/>
          <w:u w:val="single"/>
        </w:rPr>
        <w:t>Understanding, pace:</w:t>
      </w:r>
      <w:r>
        <w:rPr>
          <w:b/>
          <w:sz w:val="28"/>
        </w:rPr>
        <w:t xml:space="preserve"> reaction time, </w:t>
      </w:r>
      <w:r>
        <w:rPr>
          <w:b/>
          <w:sz w:val="28"/>
          <w:u w:val="single"/>
        </w:rPr>
        <w:t>energy level</w:t>
      </w:r>
      <w:r>
        <w:rPr>
          <w:b/>
          <w:sz w:val="28"/>
        </w:rPr>
        <w:t>,</w:t>
      </w:r>
      <w:r>
        <w:rPr>
          <w:b/>
          <w:sz w:val="28"/>
          <w:u w:val="single"/>
        </w:rPr>
        <w:t xml:space="preserve"> retention/memory</w:t>
      </w:r>
      <w:r>
        <w:rPr>
          <w:b/>
          <w:sz w:val="28"/>
        </w:rPr>
        <w:t xml:space="preserve"> of similar tasks].[Can we evaluate it at all?  If we consider it—with help?  Adams?  Jennie (the Ph.D. in special education in our class?]</w:t>
      </w:r>
      <w:ins w:id="44" w:author="Andrew Begel" w:date="2002-02-24T17:30:00Z">
        <w:r>
          <w:rPr>
            <w:b/>
            <w:sz w:val="28"/>
          </w:rPr>
          <w:t xml:space="preserve"> </w:t>
        </w:r>
        <w:r>
          <w:rPr>
            <w:sz w:val="28"/>
          </w:rPr>
          <w:t>Those aren’t metrics. Those are analyses that us</w:t>
        </w:r>
        <w:r>
          <w:rPr>
            <w:sz w:val="28"/>
          </w:rPr>
          <w:t xml:space="preserve">e measurable quantities to get at them. </w:t>
        </w:r>
      </w:ins>
      <w:proofErr w:type="gramStart"/>
      <w:ins w:id="45" w:author="Andrew Begel" w:date="2002-02-24T17:31:00Z">
        <w:r>
          <w:rPr>
            <w:sz w:val="28"/>
          </w:rPr>
          <w:t>it’s</w:t>
        </w:r>
        <w:proofErr w:type="gramEnd"/>
        <w:r>
          <w:rPr>
            <w:sz w:val="28"/>
          </w:rPr>
          <w:t xml:space="preserve"> really hard to measure what reaction time really means here.</w:t>
        </w:r>
      </w:ins>
    </w:p>
    <w:p w:rsidR="00000000" w:rsidRDefault="00A232CC">
      <w:pPr>
        <w:numPr>
          <w:ilvl w:val="0"/>
          <w:numId w:val="2"/>
        </w:numPr>
      </w:pPr>
      <w:r>
        <w:t xml:space="preserve">Number of errors: </w:t>
      </w:r>
    </w:p>
    <w:p w:rsidR="00000000" w:rsidRDefault="00A232CC">
      <w:pPr>
        <w:numPr>
          <w:ilvl w:val="1"/>
          <w:numId w:val="2"/>
        </w:numPr>
      </w:pPr>
      <w:r>
        <w:t xml:space="preserve">Finding: </w:t>
      </w:r>
    </w:p>
    <w:p w:rsidR="00000000" w:rsidRDefault="00A232CC">
      <w:pPr>
        <w:numPr>
          <w:ilvl w:val="2"/>
          <w:numId w:val="2"/>
        </w:numPr>
      </w:pPr>
      <w:r>
        <w:t>Overshoot</w:t>
      </w:r>
      <w:r>
        <w:rPr>
          <w:b/>
        </w:rPr>
        <w:t xml:space="preserve"> [</w:t>
      </w:r>
      <w:r>
        <w:rPr>
          <w:b/>
          <w:u w:val="single"/>
        </w:rPr>
        <w:t>misses completely</w:t>
      </w:r>
      <w:r>
        <w:rPr>
          <w:b/>
        </w:rPr>
        <w:t>?  What does that mean with regard to the above comments?]</w:t>
      </w:r>
      <w:ins w:id="46" w:author="Andrew Begel" w:date="2002-02-24T17:31:00Z">
        <w:r>
          <w:rPr>
            <w:b/>
          </w:rPr>
          <w:t xml:space="preserve"> </w:t>
        </w:r>
      </w:ins>
    </w:p>
    <w:p w:rsidR="00000000" w:rsidRDefault="00A232CC">
      <w:pPr>
        <w:numPr>
          <w:ilvl w:val="2"/>
          <w:numId w:val="2"/>
        </w:numPr>
      </w:pPr>
      <w:r>
        <w:t xml:space="preserve">saying faster instead of slower, </w:t>
      </w:r>
      <w:r>
        <w:t>vice versa</w:t>
      </w:r>
    </w:p>
    <w:p w:rsidR="00000000" w:rsidRDefault="00A232CC">
      <w:pPr>
        <w:numPr>
          <w:ilvl w:val="1"/>
          <w:numId w:val="2"/>
        </w:numPr>
      </w:pPr>
      <w:r>
        <w:t xml:space="preserve">Selection: </w:t>
      </w:r>
    </w:p>
    <w:p w:rsidR="00000000" w:rsidRDefault="00A232CC">
      <w:pPr>
        <w:numPr>
          <w:ilvl w:val="2"/>
          <w:numId w:val="2"/>
        </w:numPr>
      </w:pPr>
      <w:r>
        <w:t>Start position incorrect (#chars, words, sentences)</w:t>
      </w:r>
    </w:p>
    <w:p w:rsidR="00000000" w:rsidRDefault="00A232CC">
      <w:pPr>
        <w:numPr>
          <w:ilvl w:val="2"/>
          <w:numId w:val="2"/>
        </w:numPr>
      </w:pPr>
      <w:r>
        <w:t>End position incorrect (#chars, words, sentences)</w:t>
      </w:r>
    </w:p>
    <w:p w:rsidR="00000000" w:rsidRDefault="00A232CC">
      <w:pPr>
        <w:numPr>
          <w:ilvl w:val="1"/>
          <w:numId w:val="2"/>
        </w:numPr>
      </w:pPr>
      <w:r>
        <w:t>Recognition error in command</w:t>
      </w:r>
    </w:p>
    <w:p w:rsidR="00000000" w:rsidRDefault="00A232CC">
      <w:pPr>
        <w:numPr>
          <w:ilvl w:val="1"/>
          <w:numId w:val="2"/>
        </w:numPr>
      </w:pPr>
      <w:r>
        <w:t>Navigational estimation error</w:t>
      </w:r>
    </w:p>
    <w:p w:rsidR="00000000" w:rsidRDefault="00A232CC">
      <w:pPr>
        <w:numPr>
          <w:ilvl w:val="0"/>
          <w:numId w:val="2"/>
        </w:numPr>
      </w:pPr>
      <w:r>
        <w:t>Number of commands spoken</w:t>
      </w:r>
    </w:p>
    <w:p w:rsidR="00000000" w:rsidRDefault="00A232CC">
      <w:pPr>
        <w:numPr>
          <w:ilvl w:val="0"/>
          <w:numId w:val="2"/>
        </w:numPr>
      </w:pPr>
      <w:r>
        <w:t>Number of words spoken</w:t>
      </w:r>
    </w:p>
    <w:p w:rsidR="00000000" w:rsidRDefault="00A232CC">
      <w:pPr>
        <w:numPr>
          <w:ilvl w:val="0"/>
          <w:numId w:val="2"/>
        </w:numPr>
      </w:pPr>
      <w:r>
        <w:t>Subjective approval</w:t>
      </w:r>
    </w:p>
    <w:p w:rsidR="00000000" w:rsidRDefault="00A232CC">
      <w:pPr>
        <w:numPr>
          <w:ilvl w:val="0"/>
          <w:numId w:val="2"/>
        </w:numPr>
      </w:pPr>
      <w:r>
        <w:t>Tra</w:t>
      </w:r>
      <w:r>
        <w:t>ining time.</w:t>
      </w:r>
      <w:r>
        <w:br/>
      </w:r>
      <w:r>
        <w:br/>
      </w:r>
    </w:p>
    <w:p w:rsidR="00000000" w:rsidRDefault="00A232CC">
      <w:pPr>
        <w:pStyle w:val="BodyText"/>
      </w:pPr>
      <w:r>
        <w:t xml:space="preserve">  Do we want this project to stay at the “cave” and have Adam exposed it randomly during the semester (if he has time/energy/interest)?</w:t>
      </w:r>
      <w:ins w:id="47" w:author="Andrew Begel" w:date="2002-02-24T17:31:00Z">
        <w:r>
          <w:t xml:space="preserve"> </w:t>
        </w:r>
        <w:r>
          <w:rPr>
            <w:i w:val="0"/>
          </w:rPr>
          <w:t>No. We need to be in control.</w:t>
        </w:r>
      </w:ins>
      <w:r>
        <w:br/>
      </w:r>
      <w:del w:id="48" w:author="Andrew Begel" w:date="2002-02-24T17:31:00Z">
        <w:r>
          <w:br/>
          <w:delText>This document was created by voice with DragonDictate for windows.</w:delText>
        </w:r>
      </w:del>
    </w:p>
    <w:p w:rsidR="00000000" w:rsidRDefault="00A232CC"/>
    <w:p w:rsidR="00000000" w:rsidRDefault="00A232CC">
      <w:bookmarkStart w:id="49" w:name="_GoBack"/>
      <w:bookmarkEnd w:id="49"/>
    </w:p>
    <w:sectPr w:rsidR="0000000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E454CA"/>
    <w:multiLevelType w:val="hybridMultilevel"/>
    <w:tmpl w:val="CE74E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2404220"/>
    <w:multiLevelType w:val="hybridMultilevel"/>
    <w:tmpl w:val="0FAEC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47D2A6B"/>
    <w:multiLevelType w:val="hybridMultilevel"/>
    <w:tmpl w:val="64BE5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85A5E81"/>
    <w:multiLevelType w:val="hybridMultilevel"/>
    <w:tmpl w:val="ED1E5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99E1DFA"/>
    <w:multiLevelType w:val="hybridMultilevel"/>
    <w:tmpl w:val="CD305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2CC"/>
    <w:rsid w:val="00A23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213675-8397-447B-B1A6-4F3BE009D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1107</Words>
  <Characters>6311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Pilot Study for CS294-4 project</vt:lpstr>
    </vt:vector>
  </TitlesOfParts>
  <Company>UC Berkeley</Company>
  <LinksUpToDate>false</LinksUpToDate>
  <CharactersWithSpaces>7404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Pilot Study for CS294-4 project</dc:title>
  <dc:creator>Computer Science Division</dc:creator>
  <cp:lastModifiedBy>Andrew Begel</cp:lastModifiedBy>
  <cp:revision>2</cp:revision>
  <dcterms:created xsi:type="dcterms:W3CDTF">2012-08-12T01:12:00Z</dcterms:created>
  <dcterms:modified xsi:type="dcterms:W3CDTF">2012-08-12T01:12:00Z</dcterms:modified>
</cp:coreProperties>
</file>